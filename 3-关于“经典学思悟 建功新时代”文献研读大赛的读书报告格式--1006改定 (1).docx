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F08F3" w14:textId="66174A3C" w:rsidR="0070295C" w:rsidRDefault="000370D8" w:rsidP="001A505D">
      <w:pPr>
        <w:spacing w:line="360" w:lineRule="auto"/>
        <w:jc w:val="center"/>
        <w:rPr>
          <w:rFonts w:ascii="宋体" w:eastAsia="宋体" w:hAnsi="宋体"/>
          <w:b/>
          <w:sz w:val="28"/>
          <w:szCs w:val="28"/>
        </w:rPr>
      </w:pPr>
      <w:r w:rsidRPr="001127C0">
        <w:rPr>
          <w:rFonts w:ascii="宋体" w:eastAsia="宋体" w:hAnsi="宋体"/>
          <w:b/>
          <w:sz w:val="28"/>
          <w:szCs w:val="28"/>
        </w:rPr>
        <w:t>关于</w:t>
      </w:r>
      <w:r w:rsidR="0070295C" w:rsidRPr="0070295C">
        <w:rPr>
          <w:rFonts w:ascii="宋体" w:eastAsia="宋体" w:hAnsi="宋体" w:hint="eastAsia"/>
          <w:b/>
          <w:sz w:val="28"/>
          <w:szCs w:val="28"/>
        </w:rPr>
        <w:t>“经典</w:t>
      </w:r>
      <w:r w:rsidR="008317C7">
        <w:rPr>
          <w:rFonts w:ascii="宋体" w:eastAsia="宋体" w:hAnsi="宋体" w:hint="eastAsia"/>
          <w:b/>
          <w:sz w:val="28"/>
          <w:szCs w:val="28"/>
        </w:rPr>
        <w:t>学</w:t>
      </w:r>
      <w:r w:rsidR="0070295C" w:rsidRPr="0070295C">
        <w:rPr>
          <w:rFonts w:ascii="宋体" w:eastAsia="宋体" w:hAnsi="宋体" w:hint="eastAsia"/>
          <w:b/>
          <w:sz w:val="28"/>
          <w:szCs w:val="28"/>
        </w:rPr>
        <w:t>思</w:t>
      </w:r>
      <w:r w:rsidR="0070295C">
        <w:rPr>
          <w:rFonts w:ascii="宋体" w:eastAsia="宋体" w:hAnsi="宋体" w:hint="eastAsia"/>
          <w:b/>
          <w:sz w:val="28"/>
          <w:szCs w:val="28"/>
        </w:rPr>
        <w:t>悟</w:t>
      </w:r>
      <w:r w:rsidR="0070295C" w:rsidRPr="0070295C">
        <w:rPr>
          <w:rFonts w:ascii="宋体" w:eastAsia="宋体" w:hAnsi="宋体"/>
          <w:b/>
          <w:sz w:val="28"/>
          <w:szCs w:val="28"/>
        </w:rPr>
        <w:t xml:space="preserve"> 建功新时代”文献研读大赛</w:t>
      </w:r>
      <w:r w:rsidR="00763D98">
        <w:rPr>
          <w:rFonts w:ascii="宋体" w:eastAsia="宋体" w:hAnsi="宋体" w:hint="eastAsia"/>
          <w:b/>
          <w:sz w:val="28"/>
          <w:szCs w:val="28"/>
        </w:rPr>
        <w:t>的读书报告格式</w:t>
      </w:r>
    </w:p>
    <w:p w14:paraId="7437606A" w14:textId="77777777" w:rsidR="001A505D" w:rsidRPr="00E05E46" w:rsidRDefault="001A505D" w:rsidP="001A505D">
      <w:pPr>
        <w:spacing w:line="360" w:lineRule="auto"/>
        <w:jc w:val="center"/>
        <w:rPr>
          <w:rFonts w:ascii="宋体" w:eastAsia="宋体" w:hAnsi="宋体"/>
          <w:b/>
          <w:sz w:val="28"/>
          <w:szCs w:val="28"/>
        </w:rPr>
      </w:pPr>
    </w:p>
    <w:p w14:paraId="0E2B1CD8" w14:textId="436D2B68" w:rsidR="00E05E46" w:rsidRDefault="00763D98" w:rsidP="00E05E46">
      <w:pPr>
        <w:spacing w:line="360" w:lineRule="auto"/>
        <w:ind w:firstLineChars="200" w:firstLine="480"/>
        <w:jc w:val="left"/>
        <w:rPr>
          <w:rFonts w:ascii="宋体" w:eastAsia="宋体" w:hAnsi="宋体"/>
          <w:sz w:val="24"/>
          <w:szCs w:val="24"/>
        </w:rPr>
      </w:pPr>
      <w:r>
        <w:rPr>
          <w:rFonts w:ascii="宋体" w:eastAsia="宋体" w:hAnsi="宋体"/>
          <w:sz w:val="24"/>
          <w:szCs w:val="24"/>
        </w:rPr>
        <w:t>1</w:t>
      </w:r>
      <w:r w:rsidR="00E05E46">
        <w:rPr>
          <w:rFonts w:ascii="宋体" w:eastAsia="宋体" w:hAnsi="宋体"/>
          <w:sz w:val="24"/>
          <w:szCs w:val="24"/>
        </w:rPr>
        <w:t>.</w:t>
      </w:r>
      <w:r w:rsidR="00E05E46">
        <w:rPr>
          <w:rFonts w:ascii="宋体" w:eastAsia="宋体" w:hAnsi="宋体" w:hint="eastAsia"/>
          <w:sz w:val="24"/>
          <w:szCs w:val="24"/>
        </w:rPr>
        <w:t>读书报告写作要求：</w:t>
      </w:r>
      <w:r w:rsidR="00E05E46" w:rsidRPr="00E05E46">
        <w:rPr>
          <w:rFonts w:ascii="宋体" w:eastAsia="宋体" w:hAnsi="宋体" w:hint="eastAsia"/>
          <w:sz w:val="24"/>
          <w:szCs w:val="24"/>
        </w:rPr>
        <w:t>篇幅不少于6</w:t>
      </w:r>
      <w:r w:rsidR="00E05E46" w:rsidRPr="00E05E46">
        <w:rPr>
          <w:rFonts w:ascii="宋体" w:eastAsia="宋体" w:hAnsi="宋体"/>
          <w:sz w:val="24"/>
          <w:szCs w:val="24"/>
        </w:rPr>
        <w:t>000</w:t>
      </w:r>
      <w:r w:rsidR="00E05E46" w:rsidRPr="00E05E46">
        <w:rPr>
          <w:rFonts w:ascii="宋体" w:eastAsia="宋体" w:hAnsi="宋体" w:hint="eastAsia"/>
          <w:sz w:val="24"/>
          <w:szCs w:val="24"/>
        </w:rPr>
        <w:t>字，应包括题目、署名、前言、正文、结语。读书报告形式可以多样，鼓励学生经典“心”读，经典新读，读出新意、读出精彩。</w:t>
      </w:r>
    </w:p>
    <w:p w14:paraId="4A28529F" w14:textId="28BC15D6" w:rsidR="00763D98" w:rsidRDefault="00763D98" w:rsidP="00E05E46">
      <w:pPr>
        <w:spacing w:line="360" w:lineRule="auto"/>
        <w:ind w:firstLineChars="200" w:firstLine="480"/>
        <w:jc w:val="left"/>
        <w:rPr>
          <w:rFonts w:ascii="宋体" w:eastAsia="宋体" w:hAnsi="宋体"/>
          <w:sz w:val="24"/>
          <w:szCs w:val="24"/>
        </w:rPr>
      </w:pPr>
      <w:r>
        <w:rPr>
          <w:rFonts w:ascii="宋体" w:eastAsia="宋体" w:hAnsi="宋体"/>
          <w:sz w:val="24"/>
          <w:szCs w:val="24"/>
        </w:rPr>
        <w:t>2</w:t>
      </w:r>
      <w:r w:rsidR="00E05E46">
        <w:rPr>
          <w:rFonts w:ascii="宋体" w:eastAsia="宋体" w:hAnsi="宋体"/>
          <w:sz w:val="24"/>
          <w:szCs w:val="24"/>
        </w:rPr>
        <w:t>.</w:t>
      </w:r>
      <w:r>
        <w:rPr>
          <w:rFonts w:ascii="宋体" w:eastAsia="宋体" w:hAnsi="宋体" w:hint="eastAsia"/>
          <w:sz w:val="24"/>
          <w:szCs w:val="24"/>
        </w:rPr>
        <w:t>读书报告的撰写</w:t>
      </w:r>
      <w:r w:rsidR="006E19F9">
        <w:rPr>
          <w:rFonts w:ascii="宋体" w:eastAsia="宋体" w:hAnsi="宋体" w:hint="eastAsia"/>
          <w:sz w:val="24"/>
          <w:szCs w:val="24"/>
        </w:rPr>
        <w:t>参考</w:t>
      </w:r>
      <w:r>
        <w:rPr>
          <w:rFonts w:ascii="宋体" w:eastAsia="宋体" w:hAnsi="宋体" w:hint="eastAsia"/>
          <w:sz w:val="24"/>
          <w:szCs w:val="24"/>
        </w:rPr>
        <w:t>体例如下：</w:t>
      </w:r>
    </w:p>
    <w:p w14:paraId="4A8C9CD0" w14:textId="5242E8A7" w:rsidR="00763D98" w:rsidRDefault="00763D98" w:rsidP="00E05E4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（1）读书报告</w:t>
      </w:r>
      <w:ins w:id="0" w:author="PC" w:date="2023-10-06T19:56:00Z">
        <w:r w:rsidR="00C51D3B">
          <w:rPr>
            <w:rFonts w:ascii="宋体" w:eastAsia="宋体" w:hAnsi="宋体" w:hint="eastAsia"/>
            <w:sz w:val="24"/>
            <w:szCs w:val="24"/>
          </w:rPr>
          <w:t>可</w:t>
        </w:r>
      </w:ins>
      <w:r>
        <w:rPr>
          <w:rFonts w:ascii="宋体" w:eastAsia="宋体" w:hAnsi="宋体" w:hint="eastAsia"/>
          <w:sz w:val="24"/>
          <w:szCs w:val="24"/>
        </w:rPr>
        <w:t>包括</w:t>
      </w:r>
      <w:del w:id="1" w:author="PC" w:date="2023-10-06T19:58:00Z">
        <w:r w:rsidDel="00C51D3B">
          <w:rPr>
            <w:rFonts w:ascii="宋体" w:eastAsia="宋体" w:hAnsi="宋体" w:hint="eastAsia"/>
            <w:sz w:val="24"/>
            <w:szCs w:val="24"/>
          </w:rPr>
          <w:delText>三个部分：</w:delText>
        </w:r>
      </w:del>
      <w:r w:rsidR="006E19F9">
        <w:rPr>
          <w:rFonts w:ascii="宋体" w:eastAsia="宋体" w:hAnsi="宋体" w:hint="eastAsia"/>
          <w:sz w:val="24"/>
          <w:szCs w:val="24"/>
        </w:rPr>
        <w:t>写作</w:t>
      </w:r>
      <w:r>
        <w:rPr>
          <w:rFonts w:ascii="宋体" w:eastAsia="宋体" w:hAnsi="宋体" w:hint="eastAsia"/>
          <w:sz w:val="24"/>
          <w:szCs w:val="24"/>
        </w:rPr>
        <w:t>背景和意义、主要观点阐释、</w:t>
      </w:r>
      <w:r w:rsidR="00772242">
        <w:rPr>
          <w:rFonts w:ascii="宋体" w:eastAsia="宋体" w:hAnsi="宋体" w:hint="eastAsia"/>
          <w:sz w:val="24"/>
          <w:szCs w:val="24"/>
        </w:rPr>
        <w:t>读书心得</w:t>
      </w:r>
      <w:ins w:id="2" w:author="PC" w:date="2023-10-06T19:58:00Z">
        <w:r w:rsidR="00C51D3B">
          <w:rPr>
            <w:rFonts w:ascii="宋体" w:eastAsia="宋体" w:hAnsi="宋体" w:hint="eastAsia"/>
            <w:sz w:val="24"/>
            <w:szCs w:val="24"/>
          </w:rPr>
          <w:t>等部分</w:t>
        </w:r>
      </w:ins>
      <w:del w:id="3" w:author="PC" w:date="2023-10-06T19:58:00Z">
        <w:r w:rsidDel="00C51D3B">
          <w:rPr>
            <w:rFonts w:ascii="宋体" w:eastAsia="宋体" w:hAnsi="宋体" w:hint="eastAsia"/>
            <w:sz w:val="24"/>
            <w:szCs w:val="24"/>
          </w:rPr>
          <w:delText>。</w:delText>
        </w:r>
      </w:del>
    </w:p>
    <w:p w14:paraId="4762F370" w14:textId="1B124286" w:rsidR="00763D98" w:rsidRDefault="00763D98" w:rsidP="00E05E4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w:t>
      </w:r>
      <w:r w:rsidR="006E19F9">
        <w:rPr>
          <w:rFonts w:ascii="宋体" w:eastAsia="宋体" w:hAnsi="宋体"/>
          <w:sz w:val="24"/>
          <w:szCs w:val="24"/>
        </w:rPr>
        <w:t>2</w:t>
      </w:r>
      <w:r>
        <w:rPr>
          <w:rFonts w:ascii="宋体" w:eastAsia="宋体" w:hAnsi="宋体" w:hint="eastAsia"/>
          <w:sz w:val="24"/>
          <w:szCs w:val="24"/>
        </w:rPr>
        <w:t>）主要观点阐释，</w:t>
      </w:r>
      <w:r w:rsidR="006E19F9">
        <w:rPr>
          <w:rFonts w:ascii="宋体" w:eastAsia="宋体" w:hAnsi="宋体" w:hint="eastAsia"/>
          <w:sz w:val="24"/>
          <w:szCs w:val="24"/>
        </w:rPr>
        <w:t>一是可</w:t>
      </w:r>
      <w:r>
        <w:rPr>
          <w:rFonts w:ascii="宋体" w:eastAsia="宋体" w:hAnsi="宋体" w:hint="eastAsia"/>
          <w:sz w:val="24"/>
          <w:szCs w:val="24"/>
        </w:rPr>
        <w:t>从近</w:t>
      </w:r>
      <w:r w:rsidR="006E19F9">
        <w:rPr>
          <w:rFonts w:ascii="宋体" w:eastAsia="宋体" w:hAnsi="宋体" w:hint="eastAsia"/>
          <w:sz w:val="24"/>
          <w:szCs w:val="24"/>
        </w:rPr>
        <w:t>年来</w:t>
      </w:r>
      <w:r>
        <w:rPr>
          <w:rFonts w:ascii="宋体" w:eastAsia="宋体" w:hAnsi="宋体" w:hint="eastAsia"/>
          <w:sz w:val="24"/>
          <w:szCs w:val="24"/>
        </w:rPr>
        <w:t>的学术研究切入，</w:t>
      </w:r>
      <w:r w:rsidR="006E19F9">
        <w:rPr>
          <w:rFonts w:ascii="宋体" w:eastAsia="宋体" w:hAnsi="宋体" w:hint="eastAsia"/>
          <w:sz w:val="24"/>
          <w:szCs w:val="24"/>
        </w:rPr>
        <w:t>进行</w:t>
      </w:r>
      <w:r>
        <w:rPr>
          <w:rFonts w:ascii="宋体" w:eastAsia="宋体" w:hAnsi="宋体" w:hint="eastAsia"/>
          <w:sz w:val="24"/>
          <w:szCs w:val="24"/>
        </w:rPr>
        <w:t>学术综述开始。</w:t>
      </w:r>
      <w:r w:rsidR="006E19F9">
        <w:rPr>
          <w:rFonts w:ascii="宋体" w:eastAsia="宋体" w:hAnsi="宋体" w:hint="eastAsia"/>
          <w:sz w:val="24"/>
          <w:szCs w:val="24"/>
        </w:rPr>
        <w:t>二是可在基本介绍文献后</w:t>
      </w:r>
      <w:r>
        <w:rPr>
          <w:rFonts w:ascii="宋体" w:eastAsia="宋体" w:hAnsi="宋体" w:hint="eastAsia"/>
          <w:sz w:val="24"/>
          <w:szCs w:val="24"/>
        </w:rPr>
        <w:t>聚焦一到两个核</w:t>
      </w:r>
      <w:bookmarkStart w:id="4" w:name="_GoBack"/>
      <w:bookmarkEnd w:id="4"/>
      <w:r>
        <w:rPr>
          <w:rFonts w:ascii="宋体" w:eastAsia="宋体" w:hAnsi="宋体" w:hint="eastAsia"/>
          <w:sz w:val="24"/>
          <w:szCs w:val="24"/>
        </w:rPr>
        <w:t>心观点展开分析，</w:t>
      </w:r>
      <w:r w:rsidR="006E19F9">
        <w:rPr>
          <w:rFonts w:ascii="宋体" w:eastAsia="宋体" w:hAnsi="宋体" w:hint="eastAsia"/>
          <w:sz w:val="24"/>
          <w:szCs w:val="24"/>
        </w:rPr>
        <w:t>不一定围绕文献面面俱到</w:t>
      </w:r>
      <w:r>
        <w:rPr>
          <w:rFonts w:ascii="宋体" w:eastAsia="宋体" w:hAnsi="宋体" w:hint="eastAsia"/>
          <w:sz w:val="24"/>
          <w:szCs w:val="24"/>
        </w:rPr>
        <w:t>。</w:t>
      </w:r>
    </w:p>
    <w:p w14:paraId="6E7F4EA2" w14:textId="20FFF268" w:rsidR="00763D98" w:rsidRDefault="00763D98" w:rsidP="00E05E46">
      <w:pPr>
        <w:spacing w:line="360" w:lineRule="auto"/>
        <w:ind w:firstLineChars="200" w:firstLine="480"/>
        <w:jc w:val="left"/>
        <w:rPr>
          <w:ins w:id="5" w:author="PC" w:date="2023-10-06T19:57:00Z"/>
          <w:rFonts w:ascii="宋体" w:eastAsia="宋体" w:hAnsi="宋体"/>
          <w:sz w:val="24"/>
          <w:szCs w:val="24"/>
        </w:rPr>
      </w:pPr>
      <w:r>
        <w:rPr>
          <w:rFonts w:ascii="宋体" w:eastAsia="宋体" w:hAnsi="宋体" w:hint="eastAsia"/>
          <w:sz w:val="24"/>
          <w:szCs w:val="24"/>
        </w:rPr>
        <w:t>（</w:t>
      </w:r>
      <w:r w:rsidR="006E19F9">
        <w:rPr>
          <w:rFonts w:ascii="宋体" w:eastAsia="宋体" w:hAnsi="宋体"/>
          <w:sz w:val="24"/>
          <w:szCs w:val="24"/>
        </w:rPr>
        <w:t>3</w:t>
      </w:r>
      <w:r>
        <w:rPr>
          <w:rFonts w:ascii="宋体" w:eastAsia="宋体" w:hAnsi="宋体" w:hint="eastAsia"/>
          <w:sz w:val="24"/>
          <w:szCs w:val="24"/>
        </w:rPr>
        <w:t>）</w:t>
      </w:r>
      <w:r w:rsidR="00772242">
        <w:rPr>
          <w:rFonts w:ascii="宋体" w:eastAsia="宋体" w:hAnsi="宋体" w:hint="eastAsia"/>
          <w:sz w:val="24"/>
          <w:szCs w:val="24"/>
        </w:rPr>
        <w:t>读书心得，以读书的收获和感受为主</w:t>
      </w:r>
      <w:r w:rsidR="006E19F9">
        <w:rPr>
          <w:rFonts w:ascii="宋体" w:eastAsia="宋体" w:hAnsi="宋体" w:hint="eastAsia"/>
          <w:sz w:val="24"/>
          <w:szCs w:val="24"/>
        </w:rPr>
        <w:t>。</w:t>
      </w:r>
      <w:r w:rsidR="006E19F9" w:rsidDel="006E19F9">
        <w:rPr>
          <w:rFonts w:ascii="宋体" w:eastAsia="宋体" w:hAnsi="宋体" w:hint="eastAsia"/>
          <w:sz w:val="24"/>
          <w:szCs w:val="24"/>
        </w:rPr>
        <w:t xml:space="preserve"> </w:t>
      </w:r>
    </w:p>
    <w:p w14:paraId="160341DF" w14:textId="0F1774E5" w:rsidR="00C51D3B" w:rsidRDefault="00C51D3B" w:rsidP="00E05E46">
      <w:pPr>
        <w:spacing w:line="360" w:lineRule="auto"/>
        <w:ind w:firstLineChars="200" w:firstLine="480"/>
        <w:jc w:val="left"/>
        <w:rPr>
          <w:rFonts w:ascii="宋体" w:eastAsia="宋体" w:hAnsi="宋体"/>
          <w:sz w:val="24"/>
          <w:szCs w:val="24"/>
        </w:rPr>
      </w:pPr>
      <w:ins w:id="6" w:author="PC" w:date="2023-10-06T19:57:00Z">
        <w:r>
          <w:rPr>
            <w:rFonts w:ascii="宋体" w:eastAsia="宋体" w:hAnsi="宋体"/>
            <w:sz w:val="24"/>
            <w:szCs w:val="24"/>
          </w:rPr>
          <w:t>3.</w:t>
        </w:r>
        <w:r>
          <w:rPr>
            <w:rFonts w:ascii="宋体" w:eastAsia="宋体" w:hAnsi="宋体" w:hint="eastAsia"/>
            <w:sz w:val="24"/>
            <w:szCs w:val="24"/>
          </w:rPr>
          <w:t>以上为参考格式，也鼓励学生根据自己的</w:t>
        </w:r>
      </w:ins>
      <w:ins w:id="7" w:author="PC" w:date="2023-10-06T19:58:00Z">
        <w:r>
          <w:rPr>
            <w:rFonts w:ascii="宋体" w:eastAsia="宋体" w:hAnsi="宋体" w:hint="eastAsia"/>
            <w:sz w:val="24"/>
            <w:szCs w:val="24"/>
          </w:rPr>
          <w:t>学习和理解进行写作。</w:t>
        </w:r>
      </w:ins>
    </w:p>
    <w:p w14:paraId="287DC74D" w14:textId="11EC2659" w:rsidR="00E05E46" w:rsidRDefault="00C51D3B" w:rsidP="00E05E46">
      <w:pPr>
        <w:spacing w:line="360" w:lineRule="auto"/>
        <w:ind w:firstLineChars="200" w:firstLine="480"/>
        <w:jc w:val="left"/>
        <w:rPr>
          <w:rFonts w:ascii="宋体" w:eastAsia="宋体" w:hAnsi="宋体"/>
          <w:sz w:val="24"/>
          <w:szCs w:val="24"/>
        </w:rPr>
      </w:pPr>
      <w:ins w:id="8" w:author="PC" w:date="2023-10-06T19:58:00Z">
        <w:r>
          <w:rPr>
            <w:rFonts w:ascii="宋体" w:eastAsia="宋体" w:hAnsi="宋体"/>
            <w:sz w:val="24"/>
            <w:szCs w:val="24"/>
          </w:rPr>
          <w:t>4</w:t>
        </w:r>
      </w:ins>
      <w:del w:id="9" w:author="PC" w:date="2023-10-06T19:58:00Z">
        <w:r w:rsidR="00763D98" w:rsidDel="00C51D3B">
          <w:rPr>
            <w:rFonts w:ascii="宋体" w:eastAsia="宋体" w:hAnsi="宋体"/>
            <w:sz w:val="24"/>
            <w:szCs w:val="24"/>
          </w:rPr>
          <w:delText>3</w:delText>
        </w:r>
      </w:del>
      <w:r w:rsidR="00763D98">
        <w:rPr>
          <w:rFonts w:ascii="宋体" w:eastAsia="宋体" w:hAnsi="宋体" w:hint="eastAsia"/>
          <w:sz w:val="24"/>
          <w:szCs w:val="24"/>
        </w:rPr>
        <w:t>.</w:t>
      </w:r>
      <w:r w:rsidR="00E05E46">
        <w:rPr>
          <w:rFonts w:ascii="宋体" w:eastAsia="宋体" w:hAnsi="宋体" w:hint="eastAsia"/>
          <w:sz w:val="24"/>
          <w:szCs w:val="24"/>
        </w:rPr>
        <w:t>读书报告</w:t>
      </w:r>
      <w:r w:rsidR="00772242">
        <w:rPr>
          <w:rFonts w:ascii="宋体" w:eastAsia="宋体" w:hAnsi="宋体" w:hint="eastAsia"/>
          <w:sz w:val="24"/>
          <w:szCs w:val="24"/>
        </w:rPr>
        <w:t>具体排版</w:t>
      </w:r>
      <w:r w:rsidR="00E05E46">
        <w:rPr>
          <w:rFonts w:ascii="宋体" w:eastAsia="宋体" w:hAnsi="宋体" w:hint="eastAsia"/>
          <w:sz w:val="24"/>
          <w:szCs w:val="24"/>
        </w:rPr>
        <w:t>格式如下</w:t>
      </w:r>
      <w:r w:rsidR="00E05E46" w:rsidRPr="00E05E46">
        <w:rPr>
          <w:rFonts w:ascii="宋体" w:eastAsia="宋体" w:hAnsi="宋体" w:hint="eastAsia"/>
          <w:sz w:val="24"/>
          <w:szCs w:val="24"/>
        </w:rPr>
        <w:t>：</w:t>
      </w:r>
    </w:p>
    <w:p w14:paraId="220DDC7E" w14:textId="25661E4E" w:rsidR="00E05E46" w:rsidRPr="00E05E46" w:rsidRDefault="00E05E46" w:rsidP="00E05E46">
      <w:pPr>
        <w:spacing w:line="360" w:lineRule="auto"/>
        <w:ind w:firstLineChars="200" w:firstLine="480"/>
        <w:jc w:val="left"/>
        <w:rPr>
          <w:rFonts w:ascii="宋体" w:eastAsia="宋体" w:hAnsi="宋体"/>
          <w:sz w:val="24"/>
          <w:szCs w:val="24"/>
        </w:rPr>
      </w:pPr>
      <w:r w:rsidRPr="001127C0">
        <w:rPr>
          <w:rFonts w:ascii="宋体" w:eastAsia="宋体" w:hAnsi="宋体" w:hint="eastAsia"/>
          <w:sz w:val="24"/>
          <w:szCs w:val="24"/>
        </w:rPr>
        <w:t>题目，黑体四号字；署名，宋体四号字；内容</w:t>
      </w:r>
      <w:r>
        <w:rPr>
          <w:rFonts w:ascii="宋体" w:eastAsia="宋体" w:hAnsi="宋体" w:hint="eastAsia"/>
          <w:sz w:val="24"/>
          <w:szCs w:val="24"/>
        </w:rPr>
        <w:t>，</w:t>
      </w:r>
      <w:r w:rsidRPr="001127C0">
        <w:rPr>
          <w:rFonts w:ascii="宋体" w:eastAsia="宋体" w:hAnsi="宋体" w:hint="eastAsia"/>
          <w:sz w:val="24"/>
          <w:szCs w:val="24"/>
        </w:rPr>
        <w:t>宋体小四号字，标题加粗，行间距1.</w:t>
      </w:r>
      <w:r w:rsidRPr="001127C0">
        <w:rPr>
          <w:rFonts w:ascii="宋体" w:eastAsia="宋体" w:hAnsi="宋体"/>
          <w:sz w:val="24"/>
          <w:szCs w:val="24"/>
        </w:rPr>
        <w:t>5</w:t>
      </w:r>
      <w:r w:rsidRPr="001127C0">
        <w:rPr>
          <w:rFonts w:ascii="宋体" w:eastAsia="宋体" w:hAnsi="宋体" w:hint="eastAsia"/>
          <w:sz w:val="24"/>
          <w:szCs w:val="24"/>
        </w:rPr>
        <w:t>倍。</w:t>
      </w:r>
    </w:p>
    <w:p w14:paraId="64D62D74" w14:textId="2B87DDCE" w:rsidR="00D96243" w:rsidRPr="00772242" w:rsidRDefault="00C51D3B" w:rsidP="00772242">
      <w:pPr>
        <w:spacing w:line="360" w:lineRule="auto"/>
        <w:ind w:firstLineChars="200" w:firstLine="480"/>
        <w:jc w:val="left"/>
        <w:rPr>
          <w:rFonts w:ascii="宋体" w:eastAsia="宋体" w:hAnsi="宋体"/>
          <w:sz w:val="24"/>
          <w:szCs w:val="24"/>
        </w:rPr>
      </w:pPr>
      <w:ins w:id="10" w:author="PC" w:date="2023-10-06T19:58:00Z">
        <w:r>
          <w:rPr>
            <w:rFonts w:ascii="宋体" w:eastAsia="宋体" w:hAnsi="宋体"/>
            <w:sz w:val="24"/>
            <w:szCs w:val="24"/>
          </w:rPr>
          <w:t>5</w:t>
        </w:r>
      </w:ins>
      <w:del w:id="11" w:author="PC" w:date="2023-10-06T19:58:00Z">
        <w:r w:rsidR="00772242" w:rsidRPr="00772242" w:rsidDel="00C51D3B">
          <w:rPr>
            <w:rFonts w:ascii="宋体" w:eastAsia="宋体" w:hAnsi="宋体" w:hint="eastAsia"/>
            <w:sz w:val="24"/>
            <w:szCs w:val="24"/>
          </w:rPr>
          <w:delText>4</w:delText>
        </w:r>
      </w:del>
      <w:r w:rsidR="00772242" w:rsidRPr="00772242">
        <w:rPr>
          <w:rFonts w:ascii="宋体" w:eastAsia="宋体" w:hAnsi="宋体" w:hint="eastAsia"/>
          <w:sz w:val="24"/>
          <w:szCs w:val="24"/>
        </w:rPr>
        <w:t>.读书报告的</w:t>
      </w:r>
      <w:r w:rsidR="001127C0" w:rsidRPr="00772242">
        <w:rPr>
          <w:rFonts w:ascii="宋体" w:eastAsia="宋体" w:hAnsi="宋体" w:hint="eastAsia"/>
          <w:sz w:val="24"/>
          <w:szCs w:val="24"/>
        </w:rPr>
        <w:t>参考文献格式</w:t>
      </w:r>
    </w:p>
    <w:p w14:paraId="741CAE45" w14:textId="500FC732" w:rsidR="001127C0" w:rsidRPr="001127C0" w:rsidRDefault="001127C0" w:rsidP="005268A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读书报告</w:t>
      </w:r>
      <w:r w:rsidRPr="001127C0">
        <w:rPr>
          <w:rFonts w:ascii="宋体" w:eastAsia="宋体" w:hAnsi="宋体" w:hint="eastAsia"/>
          <w:sz w:val="24"/>
          <w:szCs w:val="24"/>
        </w:rPr>
        <w:t>注释请采用页下注（脚注，每页重新编码），用①、②、③…进行标注；文末不再单独列参考文献。具体注释格式举例如下：</w:t>
      </w:r>
    </w:p>
    <w:p w14:paraId="0B567C7D" w14:textId="5729E8CA" w:rsidR="001127C0" w:rsidRPr="001127C0" w:rsidRDefault="00772242" w:rsidP="005268A2">
      <w:pPr>
        <w:spacing w:line="360" w:lineRule="auto"/>
        <w:jc w:val="left"/>
        <w:rPr>
          <w:rFonts w:ascii="宋体" w:eastAsia="宋体" w:hAnsi="宋体"/>
          <w:sz w:val="24"/>
          <w:szCs w:val="24"/>
        </w:rPr>
      </w:pPr>
      <w:r>
        <w:rPr>
          <w:rFonts w:ascii="宋体" w:eastAsia="宋体" w:hAnsi="宋体" w:hint="eastAsia"/>
          <w:sz w:val="24"/>
          <w:szCs w:val="24"/>
        </w:rPr>
        <w:t>（1）</w:t>
      </w:r>
      <w:r w:rsidR="001127C0" w:rsidRPr="001127C0">
        <w:rPr>
          <w:rFonts w:ascii="宋体" w:eastAsia="宋体" w:hAnsi="宋体"/>
          <w:sz w:val="24"/>
          <w:szCs w:val="24"/>
        </w:rPr>
        <w:t>经典著作和文献汇编：</w:t>
      </w:r>
    </w:p>
    <w:p w14:paraId="0FF27EC9"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《马克思恩格斯选集》第</w:t>
      </w:r>
      <w:r w:rsidRPr="001127C0">
        <w:rPr>
          <w:rFonts w:ascii="宋体" w:eastAsia="宋体" w:hAnsi="宋体"/>
          <w:sz w:val="24"/>
          <w:szCs w:val="24"/>
        </w:rPr>
        <w:t>1卷，人民出版社2012年版，第XX页。</w:t>
      </w:r>
    </w:p>
    <w:p w14:paraId="64F6A169"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《毛泽东选集》第</w:t>
      </w:r>
      <w:r w:rsidRPr="001127C0">
        <w:rPr>
          <w:rFonts w:ascii="宋体" w:eastAsia="宋体" w:hAnsi="宋体"/>
          <w:sz w:val="24"/>
          <w:szCs w:val="24"/>
        </w:rPr>
        <w:t>1卷，人民出版社1991年版，第XX页。</w:t>
      </w:r>
    </w:p>
    <w:p w14:paraId="649B226B"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《习近平谈治国理政》第</w:t>
      </w:r>
      <w:r w:rsidRPr="001127C0">
        <w:rPr>
          <w:rFonts w:ascii="宋体" w:eastAsia="宋体" w:hAnsi="宋体"/>
          <w:sz w:val="24"/>
          <w:szCs w:val="24"/>
        </w:rPr>
        <w:t>1卷，外文出版社2018年版，第XX页。</w:t>
      </w:r>
    </w:p>
    <w:p w14:paraId="2E844494"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习近平：《决胜全面建成小康社会夺取新时代中国特色社会主义伟</w:t>
      </w:r>
    </w:p>
    <w:p w14:paraId="2347B636"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大胜利——在中国共产党第十九次全国代表大会上的报告》，人民出版社</w:t>
      </w:r>
      <w:r w:rsidRPr="001127C0">
        <w:rPr>
          <w:rFonts w:ascii="宋体" w:eastAsia="宋体" w:hAnsi="宋体"/>
          <w:sz w:val="24"/>
          <w:szCs w:val="24"/>
        </w:rPr>
        <w:t>2017 年版，第XX 页。</w:t>
      </w:r>
    </w:p>
    <w:p w14:paraId="1126044C"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中共中央文献研究室、中央档案馆编：《建党以来重要文献选编》第</w:t>
      </w:r>
      <w:r w:rsidRPr="001127C0">
        <w:rPr>
          <w:rFonts w:ascii="宋体" w:eastAsia="宋体" w:hAnsi="宋体"/>
          <w:sz w:val="24"/>
          <w:szCs w:val="24"/>
        </w:rPr>
        <w:t>1册，中央文献出版社2011年版，第XX页。</w:t>
      </w:r>
    </w:p>
    <w:p w14:paraId="7A7F8071"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中共中央文献研究室编：《十八大以来重要文献选编》（上），中央文献出版社</w:t>
      </w:r>
      <w:r w:rsidRPr="001127C0">
        <w:rPr>
          <w:rFonts w:ascii="宋体" w:eastAsia="宋体" w:hAnsi="宋体"/>
          <w:sz w:val="24"/>
          <w:szCs w:val="24"/>
        </w:rPr>
        <w:lastRenderedPageBreak/>
        <w:t>2014年版，第XX页。</w:t>
      </w:r>
    </w:p>
    <w:p w14:paraId="360342AD" w14:textId="3121460C" w:rsidR="001127C0" w:rsidRPr="001127C0" w:rsidRDefault="00772242" w:rsidP="005268A2">
      <w:pPr>
        <w:spacing w:line="360" w:lineRule="auto"/>
        <w:jc w:val="left"/>
        <w:rPr>
          <w:rFonts w:ascii="宋体" w:eastAsia="宋体" w:hAnsi="宋体"/>
          <w:sz w:val="24"/>
          <w:szCs w:val="24"/>
        </w:rPr>
      </w:pPr>
      <w:r>
        <w:rPr>
          <w:rFonts w:ascii="宋体" w:eastAsia="宋体" w:hAnsi="宋体" w:hint="eastAsia"/>
          <w:sz w:val="24"/>
          <w:szCs w:val="24"/>
        </w:rPr>
        <w:t>（2）</w:t>
      </w:r>
      <w:r w:rsidR="001127C0" w:rsidRPr="001127C0">
        <w:rPr>
          <w:rFonts w:ascii="宋体" w:eastAsia="宋体" w:hAnsi="宋体"/>
          <w:sz w:val="24"/>
          <w:szCs w:val="24"/>
        </w:rPr>
        <w:t>专著论著译著等：</w:t>
      </w:r>
    </w:p>
    <w:p w14:paraId="3621A63D"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林尚立：《中国共产党与国家建设》，天津人民出版社</w:t>
      </w:r>
      <w:r w:rsidRPr="001127C0">
        <w:rPr>
          <w:rFonts w:ascii="宋体" w:eastAsia="宋体" w:hAnsi="宋体"/>
          <w:sz w:val="24"/>
          <w:szCs w:val="24"/>
        </w:rPr>
        <w:t>2009年版，第XX页。</w:t>
      </w:r>
    </w:p>
    <w:p w14:paraId="43F33F43"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sz w:val="24"/>
          <w:szCs w:val="24"/>
        </w:rPr>
        <w:t>[美]史蒂芬·E.弗兰泽奇：《技术年代的政党》，李秀梅译，商务印书馆2010年版，第XX页。</w:t>
      </w:r>
    </w:p>
    <w:p w14:paraId="65CEC3A8"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sz w:val="24"/>
          <w:szCs w:val="24"/>
        </w:rPr>
        <w:t>Maurice Duverger. Political Parties: Their Organization and Activity in the Modern State. London: Methuen &amp; Co.LTD, 1954, p.XX.</w:t>
      </w:r>
    </w:p>
    <w:p w14:paraId="4834E776" w14:textId="3C094455" w:rsidR="001127C0" w:rsidRPr="001127C0" w:rsidRDefault="00772242" w:rsidP="005268A2">
      <w:pPr>
        <w:spacing w:line="360" w:lineRule="auto"/>
        <w:jc w:val="left"/>
        <w:rPr>
          <w:rFonts w:ascii="宋体" w:eastAsia="宋体" w:hAnsi="宋体"/>
          <w:sz w:val="24"/>
          <w:szCs w:val="24"/>
        </w:rPr>
      </w:pPr>
      <w:r>
        <w:rPr>
          <w:rFonts w:ascii="宋体" w:eastAsia="宋体" w:hAnsi="宋体" w:hint="eastAsia"/>
          <w:sz w:val="24"/>
          <w:szCs w:val="24"/>
        </w:rPr>
        <w:t>（3）</w:t>
      </w:r>
      <w:r w:rsidR="001127C0" w:rsidRPr="001127C0">
        <w:rPr>
          <w:rFonts w:ascii="宋体" w:eastAsia="宋体" w:hAnsi="宋体"/>
          <w:sz w:val="24"/>
          <w:szCs w:val="24"/>
        </w:rPr>
        <w:t>期刊：</w:t>
      </w:r>
    </w:p>
    <w:p w14:paraId="30A07522"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习近平</w:t>
      </w:r>
      <w:r w:rsidRPr="001127C0">
        <w:rPr>
          <w:rFonts w:ascii="宋体" w:eastAsia="宋体" w:hAnsi="宋体"/>
          <w:sz w:val="24"/>
          <w:szCs w:val="24"/>
        </w:rPr>
        <w:t>:《增强推进党的政治建设的自觉性和坚定性》,《求是》2019年第14期。</w:t>
      </w:r>
    </w:p>
    <w:p w14:paraId="16BA55F9"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sz w:val="24"/>
          <w:szCs w:val="24"/>
        </w:rPr>
        <w:t>F. Bizzarro, J. Gerring, C. H. Knutsen, A. Hicken, M. Bernhard. Party Strength and Economic Growth. World Politics, Vol.70, 2018(2):275-320.</w:t>
      </w:r>
    </w:p>
    <w:p w14:paraId="0580E2EA" w14:textId="4EDF8866" w:rsidR="001127C0" w:rsidRPr="001127C0" w:rsidRDefault="00772242" w:rsidP="005268A2">
      <w:pPr>
        <w:spacing w:line="360" w:lineRule="auto"/>
        <w:jc w:val="left"/>
        <w:rPr>
          <w:rFonts w:ascii="宋体" w:eastAsia="宋体" w:hAnsi="宋体"/>
          <w:sz w:val="24"/>
          <w:szCs w:val="24"/>
        </w:rPr>
      </w:pPr>
      <w:r>
        <w:rPr>
          <w:rFonts w:ascii="宋体" w:eastAsia="宋体" w:hAnsi="宋体" w:hint="eastAsia"/>
          <w:sz w:val="24"/>
          <w:szCs w:val="24"/>
        </w:rPr>
        <w:t>（4）</w:t>
      </w:r>
      <w:r w:rsidR="001127C0" w:rsidRPr="001127C0">
        <w:rPr>
          <w:rFonts w:ascii="宋体" w:eastAsia="宋体" w:hAnsi="宋体"/>
          <w:sz w:val="24"/>
          <w:szCs w:val="24"/>
        </w:rPr>
        <w:t>报纸：</w:t>
      </w:r>
    </w:p>
    <w:p w14:paraId="3C8DD9FD" w14:textId="77777777" w:rsidR="001127C0" w:rsidRPr="001127C0"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习近平：《以解决突出问题为突破口和主抓手推动党的十八届六中全会精神落到实处》，《人民日报》</w:t>
      </w:r>
      <w:r w:rsidRPr="001127C0">
        <w:rPr>
          <w:rFonts w:ascii="宋体" w:eastAsia="宋体" w:hAnsi="宋体"/>
          <w:sz w:val="24"/>
          <w:szCs w:val="24"/>
        </w:rPr>
        <w:t>2017年2月14日。</w:t>
      </w:r>
    </w:p>
    <w:p w14:paraId="28F0947B" w14:textId="6FE8E5D5" w:rsidR="001127C0" w:rsidRPr="001127C0" w:rsidRDefault="00772242" w:rsidP="005268A2">
      <w:pPr>
        <w:spacing w:line="360" w:lineRule="auto"/>
        <w:jc w:val="left"/>
        <w:rPr>
          <w:rFonts w:ascii="宋体" w:eastAsia="宋体" w:hAnsi="宋体"/>
          <w:sz w:val="24"/>
          <w:szCs w:val="24"/>
        </w:rPr>
      </w:pPr>
      <w:r>
        <w:rPr>
          <w:rFonts w:ascii="宋体" w:eastAsia="宋体" w:hAnsi="宋体" w:hint="eastAsia"/>
          <w:sz w:val="24"/>
          <w:szCs w:val="24"/>
        </w:rPr>
        <w:t>（5）</w:t>
      </w:r>
      <w:r w:rsidR="001127C0" w:rsidRPr="001127C0">
        <w:rPr>
          <w:rFonts w:ascii="宋体" w:eastAsia="宋体" w:hAnsi="宋体"/>
          <w:sz w:val="24"/>
          <w:szCs w:val="24"/>
        </w:rPr>
        <w:t>网站或网页文章、消息：</w:t>
      </w:r>
    </w:p>
    <w:p w14:paraId="366AF63E" w14:textId="55D7F03E" w:rsidR="00D96243" w:rsidRDefault="001127C0" w:rsidP="005268A2">
      <w:pPr>
        <w:spacing w:line="360" w:lineRule="auto"/>
        <w:jc w:val="left"/>
        <w:rPr>
          <w:rFonts w:ascii="宋体" w:eastAsia="宋体" w:hAnsi="宋体"/>
          <w:sz w:val="24"/>
          <w:szCs w:val="24"/>
        </w:rPr>
      </w:pPr>
      <w:r w:rsidRPr="001127C0">
        <w:rPr>
          <w:rFonts w:ascii="宋体" w:eastAsia="宋体" w:hAnsi="宋体" w:hint="eastAsia"/>
          <w:sz w:val="24"/>
          <w:szCs w:val="24"/>
        </w:rPr>
        <w:t>李君如：《社会主要矛盾的转化是中国特色社会主义进入新时代的根据》，</w:t>
      </w:r>
      <w:hyperlink r:id="rId9" w:history="1">
        <w:r w:rsidR="00772242" w:rsidRPr="00EB2706">
          <w:rPr>
            <w:rStyle w:val="a7"/>
            <w:rFonts w:ascii="宋体" w:eastAsia="宋体" w:hAnsi="宋体"/>
            <w:sz w:val="24"/>
            <w:szCs w:val="24"/>
          </w:rPr>
          <w:t>http://theory.gmw.cn/2017-10/30/content_26650786.htm，2017-10-30/2018-04-19</w:t>
        </w:r>
      </w:hyperlink>
      <w:r w:rsidRPr="001127C0">
        <w:rPr>
          <w:rFonts w:ascii="宋体" w:eastAsia="宋体" w:hAnsi="宋体"/>
          <w:sz w:val="24"/>
          <w:szCs w:val="24"/>
        </w:rPr>
        <w:t>。</w:t>
      </w:r>
    </w:p>
    <w:p w14:paraId="3A535B89" w14:textId="582869B7" w:rsidR="00772242" w:rsidRDefault="00772242" w:rsidP="005268A2">
      <w:pPr>
        <w:spacing w:line="360" w:lineRule="auto"/>
        <w:jc w:val="left"/>
        <w:rPr>
          <w:rFonts w:ascii="宋体" w:eastAsia="宋体" w:hAnsi="宋体"/>
          <w:sz w:val="24"/>
          <w:szCs w:val="24"/>
        </w:rPr>
      </w:pPr>
    </w:p>
    <w:p w14:paraId="216C809A" w14:textId="5A8E55BB" w:rsidR="00772242" w:rsidRDefault="00772242" w:rsidP="005268A2">
      <w:pPr>
        <w:spacing w:line="360" w:lineRule="auto"/>
        <w:jc w:val="left"/>
        <w:rPr>
          <w:rFonts w:ascii="宋体" w:eastAsia="宋体" w:hAnsi="宋体"/>
          <w:sz w:val="24"/>
          <w:szCs w:val="24"/>
        </w:rPr>
      </w:pPr>
    </w:p>
    <w:p w14:paraId="26625DCA" w14:textId="77777777" w:rsidR="00772242" w:rsidRPr="001127C0" w:rsidRDefault="00772242" w:rsidP="00772242">
      <w:pPr>
        <w:spacing w:line="360" w:lineRule="auto"/>
        <w:ind w:left="840"/>
        <w:jc w:val="right"/>
        <w:rPr>
          <w:rFonts w:ascii="宋体" w:eastAsia="宋体" w:hAnsi="宋体"/>
          <w:sz w:val="24"/>
          <w:szCs w:val="24"/>
        </w:rPr>
      </w:pPr>
      <w:r w:rsidRPr="001127C0">
        <w:rPr>
          <w:rFonts w:ascii="宋体" w:eastAsia="宋体" w:hAnsi="宋体" w:hint="eastAsia"/>
          <w:sz w:val="24"/>
          <w:szCs w:val="24"/>
        </w:rPr>
        <w:t>“</w:t>
      </w:r>
      <w:r w:rsidRPr="001127C0">
        <w:rPr>
          <w:rFonts w:ascii="宋体" w:eastAsia="宋体" w:hAnsi="宋体"/>
          <w:sz w:val="24"/>
          <w:szCs w:val="24"/>
        </w:rPr>
        <w:t>概论</w:t>
      </w:r>
      <w:r w:rsidRPr="001127C0">
        <w:rPr>
          <w:rFonts w:ascii="宋体" w:eastAsia="宋体" w:hAnsi="宋体" w:hint="eastAsia"/>
          <w:sz w:val="24"/>
          <w:szCs w:val="24"/>
        </w:rPr>
        <w:t>”</w:t>
      </w:r>
      <w:r w:rsidRPr="001127C0">
        <w:rPr>
          <w:rFonts w:ascii="宋体" w:eastAsia="宋体" w:hAnsi="宋体"/>
          <w:sz w:val="24"/>
          <w:szCs w:val="24"/>
        </w:rPr>
        <w:t>教学研究中心</w:t>
      </w:r>
    </w:p>
    <w:p w14:paraId="26B4D771" w14:textId="0EA47A2F" w:rsidR="00772242" w:rsidRDefault="00772242" w:rsidP="00772242">
      <w:pPr>
        <w:spacing w:line="360" w:lineRule="auto"/>
        <w:ind w:left="840"/>
        <w:jc w:val="right"/>
        <w:rPr>
          <w:rFonts w:ascii="宋体" w:eastAsia="宋体" w:hAnsi="宋体"/>
          <w:sz w:val="24"/>
          <w:szCs w:val="24"/>
        </w:rPr>
      </w:pPr>
      <w:r w:rsidRPr="001127C0">
        <w:rPr>
          <w:rFonts w:ascii="宋体" w:eastAsia="宋体" w:hAnsi="宋体" w:hint="eastAsia"/>
          <w:sz w:val="24"/>
          <w:szCs w:val="24"/>
        </w:rPr>
        <w:t>2</w:t>
      </w:r>
      <w:r w:rsidRPr="001127C0">
        <w:rPr>
          <w:rFonts w:ascii="宋体" w:eastAsia="宋体" w:hAnsi="宋体"/>
          <w:sz w:val="24"/>
          <w:szCs w:val="24"/>
        </w:rPr>
        <w:t>0</w:t>
      </w:r>
      <w:r w:rsidRPr="001127C0">
        <w:rPr>
          <w:rFonts w:ascii="宋体" w:eastAsia="宋体" w:hAnsi="宋体" w:hint="eastAsia"/>
          <w:sz w:val="24"/>
          <w:szCs w:val="24"/>
        </w:rPr>
        <w:t>2</w:t>
      </w:r>
      <w:r w:rsidRPr="001127C0">
        <w:rPr>
          <w:rFonts w:ascii="宋体" w:eastAsia="宋体" w:hAnsi="宋体"/>
          <w:sz w:val="24"/>
          <w:szCs w:val="24"/>
        </w:rPr>
        <w:t>3年</w:t>
      </w:r>
      <w:r w:rsidR="002D2A0C">
        <w:rPr>
          <w:rFonts w:ascii="宋体" w:eastAsia="宋体" w:hAnsi="宋体"/>
          <w:sz w:val="24"/>
          <w:szCs w:val="24"/>
        </w:rPr>
        <w:t>10</w:t>
      </w:r>
      <w:r w:rsidRPr="001127C0">
        <w:rPr>
          <w:rFonts w:ascii="宋体" w:eastAsia="宋体" w:hAnsi="宋体"/>
          <w:sz w:val="24"/>
          <w:szCs w:val="24"/>
        </w:rPr>
        <w:t>月</w:t>
      </w:r>
      <w:r w:rsidR="002D2A0C">
        <w:rPr>
          <w:rFonts w:ascii="宋体" w:eastAsia="宋体" w:hAnsi="宋体"/>
          <w:sz w:val="24"/>
          <w:szCs w:val="24"/>
        </w:rPr>
        <w:t>6</w:t>
      </w:r>
      <w:r w:rsidRPr="001127C0">
        <w:rPr>
          <w:rFonts w:ascii="宋体" w:eastAsia="宋体" w:hAnsi="宋体" w:hint="eastAsia"/>
          <w:sz w:val="24"/>
          <w:szCs w:val="24"/>
        </w:rPr>
        <w:t>日</w:t>
      </w:r>
    </w:p>
    <w:p w14:paraId="217BD335" w14:textId="77777777" w:rsidR="00772242" w:rsidRPr="00772242" w:rsidRDefault="00772242" w:rsidP="005268A2">
      <w:pPr>
        <w:spacing w:line="360" w:lineRule="auto"/>
        <w:jc w:val="left"/>
        <w:rPr>
          <w:rFonts w:ascii="宋体" w:eastAsia="宋体" w:hAnsi="宋体"/>
          <w:sz w:val="24"/>
          <w:szCs w:val="24"/>
        </w:rPr>
      </w:pPr>
    </w:p>
    <w:sectPr w:rsidR="00772242" w:rsidRPr="00772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C6276" w14:textId="77777777" w:rsidR="005924DA" w:rsidRDefault="005924DA" w:rsidP="00A07A5B">
      <w:r>
        <w:separator/>
      </w:r>
    </w:p>
  </w:endnote>
  <w:endnote w:type="continuationSeparator" w:id="0">
    <w:p w14:paraId="55051CF1" w14:textId="77777777" w:rsidR="005924DA" w:rsidRDefault="005924DA" w:rsidP="00A07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B5A28" w14:textId="77777777" w:rsidR="005924DA" w:rsidRDefault="005924DA" w:rsidP="00A07A5B">
      <w:r>
        <w:separator/>
      </w:r>
    </w:p>
  </w:footnote>
  <w:footnote w:type="continuationSeparator" w:id="0">
    <w:p w14:paraId="69E49ACD" w14:textId="77777777" w:rsidR="005924DA" w:rsidRDefault="005924DA" w:rsidP="00A07A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46B6"/>
    <w:multiLevelType w:val="hybridMultilevel"/>
    <w:tmpl w:val="D576B64A"/>
    <w:lvl w:ilvl="0" w:tplc="12EA0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05B88"/>
    <w:multiLevelType w:val="hybridMultilevel"/>
    <w:tmpl w:val="CB0AFCE6"/>
    <w:lvl w:ilvl="0" w:tplc="624A35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B0D0704"/>
    <w:multiLevelType w:val="hybridMultilevel"/>
    <w:tmpl w:val="8A8A614C"/>
    <w:lvl w:ilvl="0" w:tplc="69764228">
      <w:start w:val="5"/>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630504DE"/>
    <w:multiLevelType w:val="multilevel"/>
    <w:tmpl w:val="630504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40135FE"/>
    <w:multiLevelType w:val="hybridMultilevel"/>
    <w:tmpl w:val="9D94DAB8"/>
    <w:lvl w:ilvl="0" w:tplc="6234BE2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BB7EAF"/>
    <w:multiLevelType w:val="multilevel"/>
    <w:tmpl w:val="74BB7EAF"/>
    <w:lvl w:ilvl="0">
      <w:start w:val="1"/>
      <w:numFmt w:val="decimal"/>
      <w:lvlText w:val="（%1）"/>
      <w:lvlJc w:val="left"/>
      <w:pPr>
        <w:ind w:left="1571"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B7"/>
    <w:rsid w:val="00002029"/>
    <w:rsid w:val="000061A2"/>
    <w:rsid w:val="00015DDB"/>
    <w:rsid w:val="000211E0"/>
    <w:rsid w:val="000370D8"/>
    <w:rsid w:val="0005687B"/>
    <w:rsid w:val="00064AFC"/>
    <w:rsid w:val="00086FE9"/>
    <w:rsid w:val="000F09C4"/>
    <w:rsid w:val="000F0CD3"/>
    <w:rsid w:val="000F3FFE"/>
    <w:rsid w:val="000F5919"/>
    <w:rsid w:val="001127C0"/>
    <w:rsid w:val="0014322A"/>
    <w:rsid w:val="0016739D"/>
    <w:rsid w:val="001704EE"/>
    <w:rsid w:val="001940E0"/>
    <w:rsid w:val="001A505D"/>
    <w:rsid w:val="001A6FAC"/>
    <w:rsid w:val="001F4C0D"/>
    <w:rsid w:val="00202C6A"/>
    <w:rsid w:val="00232B43"/>
    <w:rsid w:val="00256147"/>
    <w:rsid w:val="002901EC"/>
    <w:rsid w:val="002A42B5"/>
    <w:rsid w:val="002D2A0C"/>
    <w:rsid w:val="002E59EB"/>
    <w:rsid w:val="0032322B"/>
    <w:rsid w:val="00354EB4"/>
    <w:rsid w:val="003555AD"/>
    <w:rsid w:val="003A597C"/>
    <w:rsid w:val="003B68BE"/>
    <w:rsid w:val="003D619D"/>
    <w:rsid w:val="004050F5"/>
    <w:rsid w:val="004168CE"/>
    <w:rsid w:val="00420B90"/>
    <w:rsid w:val="00433EFF"/>
    <w:rsid w:val="00473979"/>
    <w:rsid w:val="004B1642"/>
    <w:rsid w:val="004E55CC"/>
    <w:rsid w:val="005154E6"/>
    <w:rsid w:val="005257D0"/>
    <w:rsid w:val="005268A2"/>
    <w:rsid w:val="00572ED5"/>
    <w:rsid w:val="005924DA"/>
    <w:rsid w:val="0059463B"/>
    <w:rsid w:val="005B4B48"/>
    <w:rsid w:val="005C2397"/>
    <w:rsid w:val="005C57F5"/>
    <w:rsid w:val="005D2EF1"/>
    <w:rsid w:val="005D4961"/>
    <w:rsid w:val="005F2932"/>
    <w:rsid w:val="00602C9A"/>
    <w:rsid w:val="00632BFA"/>
    <w:rsid w:val="00637DEC"/>
    <w:rsid w:val="00681AD3"/>
    <w:rsid w:val="00691EC3"/>
    <w:rsid w:val="006B65D5"/>
    <w:rsid w:val="006B710A"/>
    <w:rsid w:val="006E19F9"/>
    <w:rsid w:val="006E63FA"/>
    <w:rsid w:val="006E72B3"/>
    <w:rsid w:val="00700415"/>
    <w:rsid w:val="0070295C"/>
    <w:rsid w:val="00714D49"/>
    <w:rsid w:val="007301FE"/>
    <w:rsid w:val="00763D98"/>
    <w:rsid w:val="00765FEE"/>
    <w:rsid w:val="00772242"/>
    <w:rsid w:val="00787047"/>
    <w:rsid w:val="00793318"/>
    <w:rsid w:val="00793F99"/>
    <w:rsid w:val="007B1428"/>
    <w:rsid w:val="00805C69"/>
    <w:rsid w:val="0080774D"/>
    <w:rsid w:val="008317C7"/>
    <w:rsid w:val="008326E1"/>
    <w:rsid w:val="00834948"/>
    <w:rsid w:val="008A40AD"/>
    <w:rsid w:val="008C4017"/>
    <w:rsid w:val="008C4BA8"/>
    <w:rsid w:val="008F07E4"/>
    <w:rsid w:val="008F1CDE"/>
    <w:rsid w:val="00932CF5"/>
    <w:rsid w:val="0093343A"/>
    <w:rsid w:val="00954C45"/>
    <w:rsid w:val="00967B29"/>
    <w:rsid w:val="009775FF"/>
    <w:rsid w:val="009D548C"/>
    <w:rsid w:val="009F2B0D"/>
    <w:rsid w:val="00A07A5B"/>
    <w:rsid w:val="00A7768F"/>
    <w:rsid w:val="00AA187F"/>
    <w:rsid w:val="00AB7143"/>
    <w:rsid w:val="00AC5167"/>
    <w:rsid w:val="00AC7B29"/>
    <w:rsid w:val="00AF371B"/>
    <w:rsid w:val="00AF5496"/>
    <w:rsid w:val="00B01EDD"/>
    <w:rsid w:val="00B160D1"/>
    <w:rsid w:val="00B2403E"/>
    <w:rsid w:val="00B2609B"/>
    <w:rsid w:val="00B343E8"/>
    <w:rsid w:val="00B45A8C"/>
    <w:rsid w:val="00B900D3"/>
    <w:rsid w:val="00B93631"/>
    <w:rsid w:val="00C06C93"/>
    <w:rsid w:val="00C076D4"/>
    <w:rsid w:val="00C30979"/>
    <w:rsid w:val="00C51D3B"/>
    <w:rsid w:val="00C567B7"/>
    <w:rsid w:val="00C771E2"/>
    <w:rsid w:val="00CC4C77"/>
    <w:rsid w:val="00CD59FF"/>
    <w:rsid w:val="00CE421B"/>
    <w:rsid w:val="00D136CC"/>
    <w:rsid w:val="00D32B28"/>
    <w:rsid w:val="00D55B1A"/>
    <w:rsid w:val="00D86CA5"/>
    <w:rsid w:val="00D96243"/>
    <w:rsid w:val="00DA20EA"/>
    <w:rsid w:val="00DB52D2"/>
    <w:rsid w:val="00DE559D"/>
    <w:rsid w:val="00E05E46"/>
    <w:rsid w:val="00E3672F"/>
    <w:rsid w:val="00EB2C91"/>
    <w:rsid w:val="00EB4C51"/>
    <w:rsid w:val="00EC1789"/>
    <w:rsid w:val="00EE7ED5"/>
    <w:rsid w:val="00F17258"/>
    <w:rsid w:val="00F656B8"/>
    <w:rsid w:val="00F8776E"/>
    <w:rsid w:val="00F93A47"/>
    <w:rsid w:val="00FB1138"/>
    <w:rsid w:val="00FC29D3"/>
    <w:rsid w:val="00FD14E8"/>
    <w:rsid w:val="00FD76DE"/>
    <w:rsid w:val="1EEF0CA2"/>
    <w:rsid w:val="7156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1A554"/>
  <w15:docId w15:val="{7DBCCCF8-29F3-4B69-AC85-1050B4A2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B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9">
    <w:name w:val="Balloon Text"/>
    <w:basedOn w:val="a"/>
    <w:link w:val="aa"/>
    <w:uiPriority w:val="99"/>
    <w:semiHidden/>
    <w:unhideWhenUsed/>
    <w:rsid w:val="00714D49"/>
    <w:rPr>
      <w:sz w:val="18"/>
      <w:szCs w:val="18"/>
    </w:rPr>
  </w:style>
  <w:style w:type="character" w:customStyle="1" w:styleId="aa">
    <w:name w:val="批注框文本 字符"/>
    <w:basedOn w:val="a0"/>
    <w:link w:val="a9"/>
    <w:uiPriority w:val="99"/>
    <w:semiHidden/>
    <w:rsid w:val="00714D49"/>
    <w:rPr>
      <w:kern w:val="2"/>
      <w:sz w:val="18"/>
      <w:szCs w:val="18"/>
    </w:rPr>
  </w:style>
  <w:style w:type="paragraph" w:styleId="ab">
    <w:name w:val="Date"/>
    <w:basedOn w:val="a"/>
    <w:next w:val="a"/>
    <w:link w:val="ac"/>
    <w:uiPriority w:val="99"/>
    <w:semiHidden/>
    <w:unhideWhenUsed/>
    <w:rsid w:val="005154E6"/>
    <w:pPr>
      <w:ind w:leftChars="2500" w:left="100"/>
    </w:pPr>
  </w:style>
  <w:style w:type="character" w:customStyle="1" w:styleId="ac">
    <w:name w:val="日期 字符"/>
    <w:basedOn w:val="a0"/>
    <w:link w:val="ab"/>
    <w:uiPriority w:val="99"/>
    <w:semiHidden/>
    <w:rsid w:val="005154E6"/>
    <w:rPr>
      <w:kern w:val="2"/>
      <w:sz w:val="21"/>
      <w:szCs w:val="22"/>
    </w:rPr>
  </w:style>
  <w:style w:type="character" w:styleId="ad">
    <w:name w:val="annotation reference"/>
    <w:basedOn w:val="a0"/>
    <w:uiPriority w:val="99"/>
    <w:semiHidden/>
    <w:unhideWhenUsed/>
    <w:rsid w:val="000F3FFE"/>
    <w:rPr>
      <w:sz w:val="21"/>
      <w:szCs w:val="21"/>
    </w:rPr>
  </w:style>
  <w:style w:type="paragraph" w:styleId="ae">
    <w:name w:val="annotation text"/>
    <w:basedOn w:val="a"/>
    <w:link w:val="af"/>
    <w:uiPriority w:val="99"/>
    <w:semiHidden/>
    <w:unhideWhenUsed/>
    <w:rsid w:val="000F3FFE"/>
    <w:pPr>
      <w:jc w:val="left"/>
    </w:pPr>
  </w:style>
  <w:style w:type="character" w:customStyle="1" w:styleId="af">
    <w:name w:val="批注文字 字符"/>
    <w:basedOn w:val="a0"/>
    <w:link w:val="ae"/>
    <w:uiPriority w:val="99"/>
    <w:semiHidden/>
    <w:rsid w:val="000F3FFE"/>
    <w:rPr>
      <w:kern w:val="2"/>
      <w:sz w:val="21"/>
      <w:szCs w:val="22"/>
    </w:rPr>
  </w:style>
  <w:style w:type="paragraph" w:styleId="af0">
    <w:name w:val="annotation subject"/>
    <w:basedOn w:val="ae"/>
    <w:next w:val="ae"/>
    <w:link w:val="af1"/>
    <w:uiPriority w:val="99"/>
    <w:semiHidden/>
    <w:unhideWhenUsed/>
    <w:rsid w:val="000F3FFE"/>
    <w:rPr>
      <w:b/>
      <w:bCs/>
    </w:rPr>
  </w:style>
  <w:style w:type="character" w:customStyle="1" w:styleId="af1">
    <w:name w:val="批注主题 字符"/>
    <w:basedOn w:val="af"/>
    <w:link w:val="af0"/>
    <w:uiPriority w:val="99"/>
    <w:semiHidden/>
    <w:rsid w:val="000F3FFE"/>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461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theory.gmw.cn/2017-10/30/content_26650786.htm&#65292;2017-10-30/2018-04-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ED18F0-2E91-4374-9FED-89C58985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KE XIN</dc:creator>
  <cp:lastModifiedBy>PC</cp:lastModifiedBy>
  <cp:revision>51</cp:revision>
  <dcterms:created xsi:type="dcterms:W3CDTF">2022-08-17T09:29:00Z</dcterms:created>
  <dcterms:modified xsi:type="dcterms:W3CDTF">2023-10-06T11:59:00Z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